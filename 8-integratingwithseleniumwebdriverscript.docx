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1DA65D6" w:rsidR="005A49F8" w:rsidRDefault="00A2063F">
      <w:pPr>
        <w:rPr>
          <w:sz w:val="72"/>
          <w:szCs w:val="72"/>
        </w:rPr>
      </w:pPr>
      <w:r>
        <w:rPr>
          <w:sz w:val="72"/>
          <w:szCs w:val="72"/>
        </w:rPr>
        <w:t>8 Integrating with Selenium WebDriver: Script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-200024</wp:posOffset>
                </wp:positionH>
                <wp:positionV relativeFrom="paragraph">
                  <wp:posOffset>1219200</wp:posOffset>
                </wp:positionV>
                <wp:extent cx="60579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1219200</wp:posOffset>
                </wp:positionV>
                <wp:extent cx="6057900" cy="12700"/>
                <wp:effectExtent b="0" l="0" r="0" t="0"/>
                <wp:wrapNone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tag w:val="goog_rdk_3"/>
        <w:id w:val="169687062"/>
      </w:sdtPr>
      <w:sdtEndPr/>
      <w:sdtContent>
        <w:p w14:paraId="00000002" w14:textId="4281B143" w:rsidR="005A49F8" w:rsidRDefault="00A2063F">
          <w:pPr>
            <w:rPr>
              <w:ins w:id="0" w:author="Ignatius Tanuja B" w:date="2020-02-06T07:14:00Z"/>
              <w:sz w:val="72"/>
              <w:szCs w:val="72"/>
            </w:rPr>
          </w:pPr>
          <w:sdt>
            <w:sdtPr>
              <w:tag w:val="goog_rdk_1"/>
              <w:id w:val="-1377082092"/>
            </w:sdtPr>
            <w:sdtEndPr/>
            <w:sdtContent>
              <w:sdt>
                <w:sdtPr>
                  <w:tag w:val="goog_rdk_2"/>
                  <w:id w:val="662669785"/>
                  <w:showingPlcHdr/>
                </w:sdtPr>
                <w:sdtEndPr/>
                <w:sdtContent>
                  <w:r>
                    <w:t xml:space="preserve">     </w:t>
                  </w:r>
                  <w:commentRangeStart w:id="1"/>
                </w:sdtContent>
              </w:sdt>
            </w:sdtContent>
          </w:sdt>
        </w:p>
      </w:sdtContent>
    </w:sdt>
    <w:commentRangeEnd w:id="1"/>
    <w:p w14:paraId="00000003" w14:textId="77777777" w:rsidR="005A49F8" w:rsidRDefault="00A2063F">
      <w:pPr>
        <w:rPr>
          <w:sz w:val="24"/>
          <w:szCs w:val="24"/>
        </w:rPr>
      </w:pPr>
      <w:r>
        <w:commentReference w:id="1"/>
      </w:r>
      <w:r>
        <w:rPr>
          <w:sz w:val="24"/>
          <w:szCs w:val="24"/>
        </w:rPr>
        <w:t>This section will guide you:</w:t>
      </w:r>
    </w:p>
    <w:p w14:paraId="00000004" w14:textId="77777777" w:rsidR="005A49F8" w:rsidRDefault="00A206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eastAsia="Calibri"/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>i</w:t>
      </w:r>
      <w:r>
        <w:rPr>
          <w:rFonts w:eastAsia="Calibri"/>
          <w:color w:val="000000"/>
          <w:sz w:val="24"/>
          <w:szCs w:val="24"/>
        </w:rPr>
        <w:t>ntegrat</w:t>
      </w:r>
      <w:r>
        <w:rPr>
          <w:sz w:val="24"/>
          <w:szCs w:val="24"/>
        </w:rPr>
        <w:t>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rFonts w:eastAsia="Calibri"/>
          <w:color w:val="000000"/>
          <w:sz w:val="24"/>
          <w:szCs w:val="24"/>
        </w:rPr>
        <w:t xml:space="preserve"> Selenium WebDriver - Script</w:t>
      </w:r>
    </w:p>
    <w:p w14:paraId="00000005" w14:textId="77777777" w:rsidR="005A49F8" w:rsidRDefault="005A49F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eastAsia="Calibri"/>
          <w:color w:val="000000"/>
          <w:sz w:val="24"/>
          <w:szCs w:val="24"/>
        </w:rPr>
      </w:pPr>
    </w:p>
    <w:p w14:paraId="00000006" w14:textId="77777777" w:rsidR="005A49F8" w:rsidRDefault="00A2063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Environment:</w:t>
      </w:r>
    </w:p>
    <w:p w14:paraId="00000007" w14:textId="77777777" w:rsidR="005A49F8" w:rsidRDefault="00A2063F">
      <w:pPr>
        <w:numPr>
          <w:ilvl w:val="0"/>
          <w:numId w:val="3"/>
        </w:numPr>
        <w:tabs>
          <w:tab w:val="left" w:pos="4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00000008" w14:textId="77777777" w:rsidR="005A49F8" w:rsidRDefault="00A2063F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OpenJDK Runtime Environment 11.0.2</w:t>
      </w:r>
    </w:p>
    <w:p w14:paraId="00000009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0A" w14:textId="77777777" w:rsidR="005A49F8" w:rsidRDefault="00A2063F">
      <w:pPr>
        <w:rPr>
          <w:sz w:val="24"/>
          <w:szCs w:val="24"/>
        </w:rPr>
      </w:pPr>
      <w:r>
        <w:rPr>
          <w:sz w:val="24"/>
          <w:szCs w:val="24"/>
        </w:rPr>
        <w:t>This guide has five sub-sections, namely:</w:t>
      </w:r>
    </w:p>
    <w:p w14:paraId="0000000B" w14:textId="77777777" w:rsidR="005A49F8" w:rsidRDefault="00A206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1.8.1 Installing Plugins Manager and configuring it to JMeter</w:t>
      </w:r>
    </w:p>
    <w:p w14:paraId="0000000C" w14:textId="77777777" w:rsidR="005A49F8" w:rsidRDefault="00A2063F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1.8.2 Installing WebDriver plugin </w:t>
      </w:r>
    </w:p>
    <w:p w14:paraId="0000000D" w14:textId="77777777" w:rsidR="005A49F8" w:rsidRDefault="00A2063F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1.8.3 Writing a WebDriver Script</w:t>
      </w:r>
    </w:p>
    <w:p w14:paraId="0000000E" w14:textId="77777777" w:rsidR="005A49F8" w:rsidRDefault="00A2063F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1.8.4 Running WebDriver tests in JMeter</w:t>
      </w:r>
    </w:p>
    <w:p w14:paraId="0000000F" w14:textId="77777777" w:rsidR="005A49F8" w:rsidRDefault="00A2063F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1.8.5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Pushing the code to your GitHub repositories</w:t>
      </w:r>
    </w:p>
    <w:p w14:paraId="00000010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11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Steps 1.8.1: </w:t>
      </w:r>
      <w:r>
        <w:rPr>
          <w:sz w:val="24"/>
          <w:szCs w:val="24"/>
        </w:rPr>
        <w:t>Installing Plugins Manager and configuring it to JMeter</w:t>
      </w:r>
    </w:p>
    <w:p w14:paraId="00000012" w14:textId="77777777" w:rsidR="005A49F8" w:rsidRDefault="00A2063F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Download WebDriver plugins for JMeter.</w:t>
      </w:r>
    </w:p>
    <w:p w14:paraId="00000013" w14:textId="77777777" w:rsidR="005A49F8" w:rsidRDefault="00A2063F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Download the JMeter Plugin from: “</w:t>
      </w:r>
      <w:hyperlink r:id="rId12">
        <w:r>
          <w:rPr>
            <w:color w:val="000000"/>
            <w:sz w:val="24"/>
            <w:szCs w:val="24"/>
            <w:u w:val="single"/>
          </w:rPr>
          <w:t>https://jmeter-plugins.org/install/Install/</w:t>
        </w:r>
      </w:hyperlink>
      <w:r>
        <w:rPr>
          <w:sz w:val="24"/>
          <w:szCs w:val="24"/>
        </w:rPr>
        <w:t>”.</w:t>
      </w:r>
    </w:p>
    <w:p w14:paraId="00000014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15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16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541520" cy="1934210"/>
            <wp:effectExtent l="0" t="0" r="0" b="0"/>
            <wp:docPr id="22" name="image7.png" descr="Screenshot (14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43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3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18" w14:textId="77777777" w:rsidR="005A49F8" w:rsidRDefault="00A2063F">
      <w:pPr>
        <w:numPr>
          <w:ilvl w:val="0"/>
          <w:numId w:val="7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Unzip JMeterPlugins-WebDriver  1.1.3 (version is default).</w:t>
      </w:r>
    </w:p>
    <w:p w14:paraId="00000019" w14:textId="77777777" w:rsidR="005A49F8" w:rsidRDefault="00A2063F">
      <w:pPr>
        <w:numPr>
          <w:ilvl w:val="0"/>
          <w:numId w:val="7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unzipped files must be copied into the lib folder -&gt; ext folder of JMeter.</w:t>
      </w:r>
    </w:p>
    <w:p w14:paraId="0000001A" w14:textId="77777777" w:rsidR="005A49F8" w:rsidRDefault="005A49F8">
      <w:pPr>
        <w:tabs>
          <w:tab w:val="left" w:pos="420"/>
        </w:tabs>
        <w:rPr>
          <w:b/>
          <w:color w:val="444444"/>
          <w:sz w:val="24"/>
          <w:szCs w:val="24"/>
          <w:highlight w:val="white"/>
        </w:rPr>
      </w:pPr>
    </w:p>
    <w:p w14:paraId="0000001B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Steps 1.8.2:</w:t>
      </w:r>
      <w:r>
        <w:rPr>
          <w:sz w:val="24"/>
          <w:szCs w:val="24"/>
        </w:rPr>
        <w:t xml:space="preserve"> Installing WebDriver plugin</w:t>
      </w:r>
    </w:p>
    <w:p w14:paraId="0000001C" w14:textId="77777777" w:rsidR="005A49F8" w:rsidRDefault="00A2063F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Select Option</w:t>
      </w:r>
      <w:r>
        <w:rPr>
          <w:sz w:val="24"/>
          <w:szCs w:val="24"/>
        </w:rPr>
        <w:t>s --&gt; click on Plugins Manager.</w:t>
      </w:r>
    </w:p>
    <w:p w14:paraId="0000001D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92930" cy="3294380"/>
            <wp:effectExtent l="0" t="0" r="0" b="0"/>
            <wp:docPr id="24" name="image2.png" descr="Screenshot (1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50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29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Available Plugins. Now, click on the Selenium/WebDriver Sampler.</w:t>
      </w:r>
    </w:p>
    <w:p w14:paraId="0000001F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Restart and the Install button. (JMeter will automatically restart).</w:t>
      </w:r>
    </w:p>
    <w:p w14:paraId="00000020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install plugins and then click on Selenium/WebDriver Sampler.</w:t>
      </w:r>
    </w:p>
    <w:p w14:paraId="00000021" w14:textId="77777777" w:rsidR="005A49F8" w:rsidRDefault="005A49F8">
      <w:pPr>
        <w:tabs>
          <w:tab w:val="left" w:pos="420"/>
        </w:tabs>
        <w:ind w:left="1260"/>
        <w:rPr>
          <w:sz w:val="24"/>
          <w:szCs w:val="24"/>
        </w:rPr>
      </w:pPr>
    </w:p>
    <w:p w14:paraId="00000022" w14:textId="77777777" w:rsidR="005A49F8" w:rsidRDefault="005A49F8">
      <w:pPr>
        <w:tabs>
          <w:tab w:val="left" w:pos="420"/>
        </w:tabs>
        <w:ind w:left="840"/>
        <w:rPr>
          <w:sz w:val="24"/>
          <w:szCs w:val="24"/>
        </w:rPr>
      </w:pPr>
    </w:p>
    <w:p w14:paraId="00000023" w14:textId="77777777" w:rsidR="005A49F8" w:rsidRDefault="00A2063F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80660" cy="3818890"/>
            <wp:effectExtent l="0" t="0" r="0" b="0"/>
            <wp:docPr id="23" name="image1.png" descr="Screenshot (15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152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81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25" w14:textId="77777777" w:rsidR="005A49F8" w:rsidRDefault="005A49F8">
      <w:pPr>
        <w:tabs>
          <w:tab w:val="left" w:pos="420"/>
        </w:tabs>
        <w:ind w:left="840"/>
        <w:rPr>
          <w:sz w:val="24"/>
          <w:szCs w:val="24"/>
        </w:rPr>
      </w:pPr>
    </w:p>
    <w:p w14:paraId="00000026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Steps 1.8.3:</w:t>
      </w:r>
      <w:r>
        <w:rPr>
          <w:sz w:val="24"/>
          <w:szCs w:val="24"/>
        </w:rPr>
        <w:t xml:space="preserve"> Writing a WebDriver Script</w:t>
      </w:r>
    </w:p>
    <w:p w14:paraId="00000027" w14:textId="77777777" w:rsidR="005A49F8" w:rsidRDefault="00A2063F">
      <w:pPr>
        <w:numPr>
          <w:ilvl w:val="0"/>
          <w:numId w:val="8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00000028" w14:textId="77777777" w:rsidR="005A49F8" w:rsidRDefault="00A2063F">
      <w:pPr>
        <w:numPr>
          <w:ilvl w:val="0"/>
          <w:numId w:val="8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Add -&gt; Thread(Users) -&gt; Thread Group.</w:t>
      </w:r>
    </w:p>
    <w:p w14:paraId="00000029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2A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173220" cy="2805430"/>
            <wp:effectExtent l="0" t="0" r="0" b="0"/>
            <wp:docPr id="26" name="image6.png" descr="Screenshot (15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155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2C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000002D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r>
        <w:rPr>
          <w:sz w:val="24"/>
          <w:szCs w:val="24"/>
        </w:rPr>
        <w:t>Config Element -&gt; jp@gc Chrome Driver Config.</w:t>
      </w:r>
    </w:p>
    <w:p w14:paraId="0000002E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You can also use the Firefox Driver for this.</w:t>
      </w:r>
    </w:p>
    <w:p w14:paraId="0000002F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-&gt;Config Element -&gt;jp@gc Firefox Driver Config.</w:t>
      </w:r>
    </w:p>
    <w:p w14:paraId="00000030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31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0000032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3961765" cy="3120390"/>
            <wp:effectExtent l="0" t="0" r="0" b="0"/>
            <wp:docPr id="25" name="image5.png" descr="Screenshot (15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59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12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3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34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35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36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0000037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Sampler -&gt; jp@gc WebDriver Sampler.</w:t>
      </w:r>
    </w:p>
    <w:p w14:paraId="00000038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39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40860" cy="2948940"/>
            <wp:effectExtent l="0" t="0" r="0" b="0"/>
            <wp:docPr id="28" name="image3.png" descr="Screenshot (16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161)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5A49F8" w:rsidRDefault="005A49F8">
      <w:pPr>
        <w:tabs>
          <w:tab w:val="left" w:pos="420"/>
        </w:tabs>
        <w:spacing w:line="360" w:lineRule="auto"/>
        <w:rPr>
          <w:sz w:val="24"/>
          <w:szCs w:val="24"/>
        </w:rPr>
      </w:pPr>
    </w:p>
    <w:p w14:paraId="0000003B" w14:textId="77777777" w:rsidR="005A49F8" w:rsidRDefault="00A2063F">
      <w:pPr>
        <w:numPr>
          <w:ilvl w:val="0"/>
          <w:numId w:val="5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000003C" w14:textId="77777777" w:rsidR="005A49F8" w:rsidRDefault="00A2063F">
      <w:pPr>
        <w:numPr>
          <w:ilvl w:val="0"/>
          <w:numId w:val="5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Add -&gt; Sampler -&gt; Listener-&gt; View Results Tree.</w:t>
      </w:r>
    </w:p>
    <w:p w14:paraId="0000003D" w14:textId="77777777" w:rsidR="005A49F8" w:rsidRDefault="005A49F8">
      <w:pPr>
        <w:tabs>
          <w:tab w:val="left" w:pos="420"/>
        </w:tabs>
        <w:spacing w:line="360" w:lineRule="auto"/>
        <w:rPr>
          <w:sz w:val="24"/>
          <w:szCs w:val="24"/>
        </w:rPr>
      </w:pPr>
    </w:p>
    <w:p w14:paraId="0000003E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124960" cy="2885440"/>
            <wp:effectExtent l="0" t="0" r="0" b="0"/>
            <wp:docPr id="27" name="image9.png" descr="Screenshot (16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creenshot (163)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5A49F8" w:rsidRDefault="005A49F8">
      <w:pPr>
        <w:tabs>
          <w:tab w:val="left" w:pos="420"/>
        </w:tabs>
        <w:rPr>
          <w:b/>
          <w:sz w:val="24"/>
          <w:szCs w:val="24"/>
        </w:rPr>
      </w:pPr>
    </w:p>
    <w:p w14:paraId="00000040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Steps 1.8.4: </w:t>
      </w:r>
      <w:r>
        <w:rPr>
          <w:sz w:val="24"/>
          <w:szCs w:val="24"/>
        </w:rPr>
        <w:t>Running WebDriver tests in JMeter</w:t>
      </w:r>
    </w:p>
    <w:p w14:paraId="00000041" w14:textId="77777777" w:rsidR="005A49F8" w:rsidRDefault="00A2063F">
      <w:pPr>
        <w:numPr>
          <w:ilvl w:val="0"/>
          <w:numId w:val="4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Click on jp@gc Chrome Driver Config.</w:t>
      </w:r>
    </w:p>
    <w:p w14:paraId="00000042" w14:textId="77777777" w:rsidR="005A49F8" w:rsidRDefault="00A2063F">
      <w:pPr>
        <w:numPr>
          <w:ilvl w:val="0"/>
          <w:numId w:val="4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Enter your Driver path.</w:t>
      </w:r>
    </w:p>
    <w:p w14:paraId="00000043" w14:textId="77777777" w:rsidR="005A49F8" w:rsidRDefault="00A2063F">
      <w:pPr>
        <w:numPr>
          <w:ilvl w:val="0"/>
          <w:numId w:val="4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You can also use Firefox Driver Config.</w:t>
      </w:r>
    </w:p>
    <w:p w14:paraId="00000044" w14:textId="77777777" w:rsidR="005A49F8" w:rsidRDefault="00A2063F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your Driver path.</w:t>
      </w:r>
    </w:p>
    <w:p w14:paraId="00000045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46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117340" cy="2781300"/>
            <wp:effectExtent l="0" t="0" r="0" b="0"/>
            <wp:docPr id="30" name="image8.png" descr="Screenshot (16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65)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48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49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jp@gc WebDriver Sampler.</w:t>
      </w:r>
    </w:p>
    <w:p w14:paraId="0000004A" w14:textId="77777777" w:rsidR="005A49F8" w:rsidRDefault="00A2063F">
      <w:pPr>
        <w:numPr>
          <w:ilvl w:val="0"/>
          <w:numId w:val="5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the Selenium script.</w:t>
      </w:r>
    </w:p>
    <w:p w14:paraId="0000004B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4C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4D" w14:textId="77777777" w:rsidR="005A49F8" w:rsidRDefault="00A2063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17365" cy="2807335"/>
            <wp:effectExtent l="0" t="0" r="0" b="0"/>
            <wp:docPr id="29" name="image4.png" descr="Screenshot (16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67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80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</w:p>
    <w:p w14:paraId="0000004E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4F" w14:textId="77777777" w:rsidR="005A49F8" w:rsidRDefault="00A2063F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script.</w:t>
      </w:r>
    </w:p>
    <w:p w14:paraId="00000050" w14:textId="77777777" w:rsidR="005A49F8" w:rsidRDefault="00A2063F">
      <w:pPr>
        <w:numPr>
          <w:ilvl w:val="0"/>
          <w:numId w:val="5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View the results in </w:t>
      </w:r>
      <w:r>
        <w:rPr>
          <w:b/>
          <w:sz w:val="24"/>
          <w:szCs w:val="24"/>
        </w:rPr>
        <w:t>View Result Tree</w:t>
      </w:r>
      <w:r>
        <w:rPr>
          <w:sz w:val="24"/>
          <w:szCs w:val="24"/>
        </w:rPr>
        <w:t>.</w:t>
      </w:r>
    </w:p>
    <w:p w14:paraId="00000051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52" w14:textId="77777777" w:rsidR="005A49F8" w:rsidRDefault="00A2063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1.8.5: </w:t>
      </w:r>
      <w:r>
        <w:rPr>
          <w:color w:val="000000"/>
          <w:sz w:val="24"/>
          <w:szCs w:val="24"/>
        </w:rPr>
        <w:t>Pushing the code to GitHub repositories</w:t>
      </w:r>
    </w:p>
    <w:p w14:paraId="00000053" w14:textId="77777777" w:rsidR="005A49F8" w:rsidRDefault="00A2063F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14:paraId="00000054" w14:textId="77777777" w:rsidR="005A49F8" w:rsidRDefault="00A2063F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8E94D" w14:textId="77777777" w:rsidR="005A49F8" w:rsidRDefault="005A49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5" w14:textId="77777777" w:rsidR="005A49F8" w:rsidRDefault="00A2063F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1360D3" w14:textId="77777777" w:rsidR="005A49F8" w:rsidRDefault="005A49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6" w14:textId="77777777" w:rsidR="005A49F8" w:rsidRDefault="00A206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14:paraId="00000057" w14:textId="77777777" w:rsidR="005A49F8" w:rsidRDefault="00A206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</w:t>
      </w:r>
      <w:r>
        <w:rPr>
          <w:color w:val="000000"/>
          <w:sz w:val="24"/>
          <w:szCs w:val="24"/>
        </w:rPr>
        <w:t>y using the following command:</w:t>
      </w:r>
    </w:p>
    <w:p w14:paraId="00000058" w14:textId="77777777" w:rsidR="005A49F8" w:rsidRDefault="00A206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505CD2" w14:textId="77777777" w:rsidR="005A49F8" w:rsidRDefault="005A49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9" w14:textId="77777777" w:rsidR="005A49F8" w:rsidRDefault="00A206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000005A" w14:textId="77777777" w:rsidR="005A49F8" w:rsidRDefault="00A206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17FD0" w14:textId="77777777" w:rsidR="005A49F8" w:rsidRDefault="005A49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B" w14:textId="77777777" w:rsidR="005A49F8" w:rsidRDefault="00A206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0000005C" w14:textId="77777777" w:rsidR="005A49F8" w:rsidRDefault="00A206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CF314C" w14:textId="77777777" w:rsidR="005A49F8" w:rsidRDefault="005A49F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D" w14:textId="77777777" w:rsidR="005A49F8" w:rsidRDefault="005A49F8">
      <w:pPr>
        <w:rPr>
          <w:sz w:val="24"/>
          <w:szCs w:val="24"/>
        </w:rPr>
      </w:pPr>
    </w:p>
    <w:p w14:paraId="0000005E" w14:textId="77777777" w:rsidR="005A49F8" w:rsidRDefault="005A49F8">
      <w:pPr>
        <w:ind w:left="720"/>
        <w:rPr>
          <w:b/>
          <w:sz w:val="24"/>
          <w:szCs w:val="24"/>
        </w:rPr>
      </w:pPr>
    </w:p>
    <w:p w14:paraId="0000005F" w14:textId="77777777" w:rsidR="005A49F8" w:rsidRDefault="005A49F8">
      <w:pPr>
        <w:rPr>
          <w:sz w:val="24"/>
          <w:szCs w:val="24"/>
        </w:rPr>
      </w:pPr>
    </w:p>
    <w:p w14:paraId="00000060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61" w14:textId="77777777" w:rsidR="005A49F8" w:rsidRDefault="005A49F8">
      <w:pPr>
        <w:tabs>
          <w:tab w:val="left" w:pos="420"/>
        </w:tabs>
        <w:rPr>
          <w:sz w:val="24"/>
          <w:szCs w:val="24"/>
        </w:rPr>
      </w:pPr>
    </w:p>
    <w:p w14:paraId="00000062" w14:textId="77777777" w:rsidR="005A49F8" w:rsidRDefault="005A49F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eastAsia="Calibri"/>
          <w:color w:val="000000"/>
          <w:sz w:val="22"/>
          <w:szCs w:val="22"/>
        </w:rPr>
      </w:pPr>
    </w:p>
    <w:p w14:paraId="00000063" w14:textId="77777777" w:rsidR="005A49F8" w:rsidRDefault="005A49F8">
      <w:bookmarkStart w:id="2" w:name="_heading=h.gjdgxs" w:colFirst="0" w:colLast="0"/>
      <w:bookmarkStart w:id="3" w:name="_GoBack"/>
      <w:bookmarkEnd w:id="2"/>
      <w:bookmarkEnd w:id="3"/>
    </w:p>
    <w:sectPr w:rsidR="005A49F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kanksha Rana" w:date="2020-02-06T09:27:00Z" w:initials="">
    <w:p w14:paraId="00000064" w14:textId="77777777" w:rsidR="005A49F8" w:rsidRDefault="00A206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need to discuss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BF"/>
    <w:multiLevelType w:val="multilevel"/>
    <w:tmpl w:val="5060E12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9654B"/>
    <w:multiLevelType w:val="multilevel"/>
    <w:tmpl w:val="6D90B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A1334"/>
    <w:multiLevelType w:val="multilevel"/>
    <w:tmpl w:val="E2AA5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0E51E2"/>
    <w:multiLevelType w:val="multilevel"/>
    <w:tmpl w:val="24482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24C8C"/>
    <w:multiLevelType w:val="multilevel"/>
    <w:tmpl w:val="C8AAD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B25D15"/>
    <w:multiLevelType w:val="multilevel"/>
    <w:tmpl w:val="67A22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023E15"/>
    <w:multiLevelType w:val="multilevel"/>
    <w:tmpl w:val="C45CA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0B1206"/>
    <w:multiLevelType w:val="multilevel"/>
    <w:tmpl w:val="23EA4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F8"/>
    <w:rsid w:val="005A49F8"/>
    <w:rsid w:val="00A2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25DA"/>
  <w15:docId w15:val="{CB352E28-F3CD-4895-AB2A-25C5A0C3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46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D68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12" Type="http://schemas.openxmlformats.org/officeDocument/2006/relationships/hyperlink" Target="https://jmeter-plugins.org/install/Install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eq02gYwFHaaXu5fQk1ak0XkWQ==">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2023-11-01T11:30:00Z</dcterms:created>
  <dcterms:modified xsi:type="dcterms:W3CDTF">2023-11-01T11:30:00Z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